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78" w:rsidRDefault="006348C9">
      <w:proofErr w:type="spellStart"/>
      <w:r>
        <w:t>Togiak</w:t>
      </w:r>
      <w:proofErr w:type="spellEnd"/>
      <w:r>
        <w:t xml:space="preserve"> Seabird Monitoring</w:t>
      </w:r>
    </w:p>
    <w:p w:rsidR="006348C9" w:rsidRDefault="006348C9">
      <w:r>
        <w:t>Questions for Kara</w:t>
      </w:r>
    </w:p>
    <w:p w:rsidR="006348C9" w:rsidRDefault="006348C9" w:rsidP="006348C9">
      <w:pPr>
        <w:pStyle w:val="ListParagraph"/>
        <w:numPr>
          <w:ilvl w:val="0"/>
          <w:numId w:val="1"/>
        </w:numPr>
      </w:pPr>
      <w:r>
        <w:t>What is the management objective?</w:t>
      </w:r>
    </w:p>
    <w:p w:rsidR="006348C9" w:rsidRDefault="006348C9" w:rsidP="006348C9">
      <w:pPr>
        <w:pStyle w:val="ListParagraph"/>
        <w:numPr>
          <w:ilvl w:val="0"/>
          <w:numId w:val="1"/>
        </w:numPr>
        <w:rPr>
          <w:ins w:id="0" w:author="Hilwig, Kara D" w:date="2018-06-04T10:44:00Z"/>
        </w:rPr>
      </w:pPr>
      <w:r>
        <w:t>What is the survey objective?</w:t>
      </w:r>
    </w:p>
    <w:p w:rsidR="001022E9" w:rsidRDefault="001022E9">
      <w:pPr>
        <w:ind w:left="720"/>
        <w:rPr>
          <w:ins w:id="1" w:author="Hilwig, Kara D" w:date="2018-06-04T10:44:00Z"/>
        </w:rPr>
        <w:pPrChange w:id="2" w:author="Hilwig, Kara D" w:date="2018-06-04T10:44:00Z">
          <w:pPr>
            <w:pStyle w:val="ListParagraph"/>
            <w:numPr>
              <w:numId w:val="1"/>
            </w:numPr>
            <w:ind w:hanging="360"/>
          </w:pPr>
        </w:pPrChange>
      </w:pPr>
      <w:ins w:id="3" w:author="Hilwig, Kara D" w:date="2018-06-04T10:44:00Z">
        <w:r>
          <w:t xml:space="preserve">See the </w:t>
        </w:r>
      </w:ins>
      <w:ins w:id="4" w:author="Hilwig, Kara D" w:date="2018-06-04T10:48:00Z">
        <w:r w:rsidR="000831A1">
          <w:t xml:space="preserve">attached </w:t>
        </w:r>
      </w:ins>
      <w:ins w:id="5" w:author="Hilwig, Kara D" w:date="2018-06-04T10:44:00Z">
        <w:r>
          <w:t xml:space="preserve">2018 </w:t>
        </w:r>
        <w:proofErr w:type="spellStart"/>
        <w:r>
          <w:t>workplan</w:t>
        </w:r>
        <w:proofErr w:type="spellEnd"/>
        <w:r>
          <w:t xml:space="preserve"> for insight into this project.</w:t>
        </w:r>
      </w:ins>
    </w:p>
    <w:p w:rsidR="001022E9" w:rsidDel="000831A1" w:rsidRDefault="001022E9">
      <w:pPr>
        <w:rPr>
          <w:del w:id="6" w:author="Hilwig, Kara D" w:date="2018-06-04T10:46:00Z"/>
        </w:rPr>
        <w:pPrChange w:id="7" w:author="Hilwig, Kara D" w:date="2018-06-04T10:46:00Z">
          <w:pPr>
            <w:pStyle w:val="ListParagraph"/>
            <w:numPr>
              <w:numId w:val="1"/>
            </w:numPr>
            <w:ind w:hanging="360"/>
          </w:pPr>
        </w:pPrChange>
      </w:pPr>
      <w:ins w:id="8" w:author="Hilwig, Kara D" w:date="2018-06-04T10:44:00Z">
        <w:r>
          <w:t>Bottom line is thi</w:t>
        </w:r>
        <w:r w:rsidR="000831A1">
          <w:t>s is a trend monitoring project</w:t>
        </w:r>
      </w:ins>
      <w:ins w:id="9" w:author="Hilwig, Kara D" w:date="2018-06-04T10:46:00Z">
        <w:r w:rsidR="000831A1">
          <w:t xml:space="preserve">. Here are the objectives from the 2018 </w:t>
        </w:r>
        <w:proofErr w:type="spellStart"/>
        <w:r w:rsidR="000831A1">
          <w:t>Workplan</w:t>
        </w:r>
        <w:proofErr w:type="spellEnd"/>
        <w:r w:rsidR="000831A1">
          <w:t>:</w:t>
        </w:r>
      </w:ins>
    </w:p>
    <w:p w:rsidR="000831A1" w:rsidRDefault="000831A1">
      <w:pPr>
        <w:ind w:left="720"/>
        <w:rPr>
          <w:ins w:id="10" w:author="Hilwig, Kara D" w:date="2018-06-04T10:46:00Z"/>
        </w:rPr>
        <w:pPrChange w:id="11" w:author="Hilwig, Kara D" w:date="2018-06-04T10:46:00Z">
          <w:pPr>
            <w:pStyle w:val="ListParagraph"/>
            <w:numPr>
              <w:numId w:val="1"/>
            </w:numPr>
            <w:ind w:hanging="360"/>
          </w:pPr>
        </w:pPrChange>
      </w:pPr>
    </w:p>
    <w:p w:rsidR="000831A1" w:rsidRDefault="000831A1" w:rsidP="000831A1">
      <w:pPr>
        <w:rPr>
          <w:ins w:id="12" w:author="Hilwig, Kara D" w:date="2018-06-04T10:47:00Z"/>
          <w:b/>
          <w:bCs/>
        </w:rPr>
      </w:pPr>
      <w:ins w:id="13" w:author="Hilwig, Kara D" w:date="2018-06-04T10:46:00Z">
        <w:r>
          <w:rPr>
            <w:b/>
            <w:bCs/>
          </w:rPr>
          <w:t>Objectives:</w:t>
        </w:r>
      </w:ins>
    </w:p>
    <w:p w:rsidR="000831A1" w:rsidRPr="009D21AB" w:rsidRDefault="000831A1" w:rsidP="000831A1">
      <w:pPr>
        <w:pStyle w:val="Level1"/>
        <w:numPr>
          <w:ilvl w:val="0"/>
          <w:numId w:val="2"/>
        </w:numPr>
        <w:tabs>
          <w:tab w:val="left" w:pos="720"/>
        </w:tabs>
        <w:ind w:left="720" w:hanging="720"/>
        <w:jc w:val="left"/>
        <w:rPr>
          <w:ins w:id="14" w:author="Hilwig, Kara D" w:date="2018-06-04T10:46:00Z"/>
        </w:rPr>
      </w:pPr>
      <w:ins w:id="15" w:author="Hilwig, Kara D" w:date="2018-06-04T10:46:00Z">
        <w:r w:rsidRPr="009D21AB">
          <w:t xml:space="preserve">Monitor trends in the nesting population of black-legged kittiwakes, common </w:t>
        </w:r>
        <w:proofErr w:type="spellStart"/>
        <w:r w:rsidRPr="009D21AB">
          <w:t>murres</w:t>
        </w:r>
        <w:proofErr w:type="spellEnd"/>
        <w:r w:rsidRPr="009D21AB">
          <w:t>, and pelagic cormorants at Cape Peirce.</w:t>
        </w:r>
      </w:ins>
    </w:p>
    <w:p w:rsidR="000831A1" w:rsidRPr="009D21AB" w:rsidRDefault="000831A1" w:rsidP="000831A1">
      <w:pPr>
        <w:pStyle w:val="Level1"/>
        <w:tabs>
          <w:tab w:val="left" w:pos="720"/>
        </w:tabs>
        <w:ind w:left="0"/>
        <w:jc w:val="left"/>
        <w:rPr>
          <w:ins w:id="16" w:author="Hilwig, Kara D" w:date="2018-06-04T10:46:00Z"/>
        </w:rPr>
      </w:pPr>
    </w:p>
    <w:p w:rsidR="000831A1" w:rsidRDefault="000831A1" w:rsidP="000831A1">
      <w:pPr>
        <w:pStyle w:val="Level1"/>
        <w:numPr>
          <w:ilvl w:val="0"/>
          <w:numId w:val="2"/>
        </w:numPr>
        <w:tabs>
          <w:tab w:val="left" w:pos="720"/>
        </w:tabs>
        <w:ind w:left="720" w:hanging="720"/>
        <w:jc w:val="left"/>
        <w:rPr>
          <w:ins w:id="17" w:author="Hilwig, Kara D" w:date="2018-06-04T10:47:00Z"/>
        </w:rPr>
      </w:pPr>
      <w:ins w:id="18" w:author="Hilwig, Kara D" w:date="2018-06-04T10:46:00Z">
        <w:r w:rsidRPr="009D21AB">
          <w:t xml:space="preserve">Monitor trends in the </w:t>
        </w:r>
        <w:r>
          <w:t>nesting productivity</w:t>
        </w:r>
        <w:r w:rsidRPr="009D21AB">
          <w:t xml:space="preserve"> of black-legged kittiwakes, common </w:t>
        </w:r>
        <w:proofErr w:type="spellStart"/>
        <w:r w:rsidRPr="009D21AB">
          <w:t>murres</w:t>
        </w:r>
        <w:proofErr w:type="spellEnd"/>
        <w:r w:rsidRPr="009D21AB">
          <w:t>, and pelagic cormorants at Cape Peirce.</w:t>
        </w:r>
      </w:ins>
    </w:p>
    <w:p w:rsidR="000831A1" w:rsidRDefault="000831A1">
      <w:pPr>
        <w:pStyle w:val="ListParagraph"/>
        <w:rPr>
          <w:ins w:id="19" w:author="Hilwig, Kara D" w:date="2018-06-04T10:47:00Z"/>
        </w:rPr>
        <w:pPrChange w:id="20" w:author="Hilwig, Kara D" w:date="2018-06-04T10:47:00Z">
          <w:pPr>
            <w:pStyle w:val="Level1"/>
            <w:numPr>
              <w:numId w:val="2"/>
            </w:numPr>
            <w:tabs>
              <w:tab w:val="left" w:pos="720"/>
            </w:tabs>
            <w:ind w:left="1" w:hanging="720"/>
            <w:jc w:val="left"/>
          </w:pPr>
        </w:pPrChange>
      </w:pPr>
    </w:p>
    <w:p w:rsidR="000831A1" w:rsidRPr="009D21AB" w:rsidRDefault="000831A1">
      <w:pPr>
        <w:pStyle w:val="Level1"/>
        <w:tabs>
          <w:tab w:val="left" w:pos="720"/>
        </w:tabs>
        <w:ind w:left="0"/>
        <w:jc w:val="left"/>
        <w:rPr>
          <w:ins w:id="21" w:author="Hilwig, Kara D" w:date="2018-06-04T10:46:00Z"/>
        </w:rPr>
        <w:pPrChange w:id="22" w:author="Hilwig, Kara D" w:date="2018-06-04T10:47:00Z">
          <w:pPr>
            <w:pStyle w:val="Level1"/>
            <w:numPr>
              <w:numId w:val="2"/>
            </w:numPr>
            <w:tabs>
              <w:tab w:val="left" w:pos="720"/>
            </w:tabs>
            <w:ind w:left="1" w:hanging="1"/>
            <w:jc w:val="left"/>
          </w:pPr>
        </w:pPrChange>
      </w:pPr>
    </w:p>
    <w:p w:rsidR="000831A1" w:rsidRDefault="000831A1">
      <w:pPr>
        <w:rPr>
          <w:ins w:id="23" w:author="Hilwig, Kara D" w:date="2018-06-04T10:52:00Z"/>
        </w:rPr>
        <w:pPrChange w:id="24" w:author="Hilwig, Kara D" w:date="2018-06-04T10:52:00Z">
          <w:pPr>
            <w:pStyle w:val="ListParagraph"/>
            <w:numPr>
              <w:numId w:val="1"/>
            </w:numPr>
            <w:ind w:hanging="360"/>
          </w:pPr>
        </w:pPrChange>
      </w:pPr>
      <w:ins w:id="25" w:author="Hilwig, Kara D" w:date="2018-06-04T10:52:00Z">
        <w:r>
          <w:t xml:space="preserve">These data go to Don </w:t>
        </w:r>
        <w:proofErr w:type="spellStart"/>
        <w:r>
          <w:t>Dragoo</w:t>
        </w:r>
        <w:proofErr w:type="spellEnd"/>
        <w:r>
          <w:t xml:space="preserve"> for incorporation into the Statewide Seabird report, however, Pat would like to see us do more with the Cape Peirce data. This included getting a solid trend analysis (both pop and prod) published in the scientific literature.  The nuances of this data and the validity of long term trend analyses done in the past are my main concern.</w:t>
        </w:r>
      </w:ins>
    </w:p>
    <w:p w:rsidR="000831A1" w:rsidRDefault="000831A1">
      <w:pPr>
        <w:rPr>
          <w:ins w:id="26" w:author="Hilwig, Kara D" w:date="2018-06-04T10:46:00Z"/>
        </w:rPr>
        <w:pPrChange w:id="27" w:author="Hilwig, Kara D" w:date="2018-06-04T10:52:00Z">
          <w:pPr>
            <w:pStyle w:val="ListParagraph"/>
            <w:numPr>
              <w:numId w:val="1"/>
            </w:numPr>
            <w:ind w:hanging="360"/>
          </w:pPr>
        </w:pPrChange>
      </w:pPr>
      <w:ins w:id="28" w:author="Hilwig, Kara D" w:date="2018-06-04T10:55:00Z">
        <w:r>
          <w:t>See 2013 Seabird report attached.</w:t>
        </w:r>
      </w:ins>
    </w:p>
    <w:p w:rsidR="000831A1" w:rsidRDefault="000831A1">
      <w:pPr>
        <w:rPr>
          <w:ins w:id="29" w:author="Hilwig, Kara D" w:date="2018-06-04T10:46:00Z"/>
        </w:rPr>
        <w:pPrChange w:id="30" w:author="Hilwig, Kara D" w:date="2018-06-04T10:46:00Z">
          <w:pPr>
            <w:pStyle w:val="ListParagraph"/>
            <w:numPr>
              <w:numId w:val="1"/>
            </w:numPr>
            <w:ind w:hanging="360"/>
          </w:pPr>
        </w:pPrChange>
      </w:pPr>
    </w:p>
    <w:p w:rsidR="00875197" w:rsidRDefault="001F2C2B">
      <w:pPr>
        <w:rPr>
          <w:ins w:id="31" w:author="Hilwig, Kara D" w:date="2018-06-04T10:35:00Z"/>
        </w:rPr>
        <w:pPrChange w:id="32" w:author="Hilwig, Kara D" w:date="2018-06-04T10:46:00Z">
          <w:pPr>
            <w:pStyle w:val="ListParagraph"/>
            <w:numPr>
              <w:numId w:val="1"/>
            </w:numPr>
            <w:ind w:hanging="360"/>
          </w:pPr>
        </w:pPrChange>
      </w:pPr>
      <w:r>
        <w:t>Is report and older reports in</w:t>
      </w:r>
      <w:r w:rsidR="00875197">
        <w:t xml:space="preserve"> </w:t>
      </w:r>
      <w:proofErr w:type="spellStart"/>
      <w:r w:rsidR="00875197">
        <w:t>ServCat</w:t>
      </w:r>
      <w:proofErr w:type="spellEnd"/>
      <w:r>
        <w:t>? I could not find them.</w:t>
      </w:r>
    </w:p>
    <w:p w:rsidR="001022E9" w:rsidRPr="00371CBF" w:rsidRDefault="001022E9">
      <w:pPr>
        <w:pStyle w:val="ListParagraph"/>
        <w:numPr>
          <w:ilvl w:val="1"/>
          <w:numId w:val="1"/>
        </w:numPr>
        <w:rPr>
          <w:b/>
        </w:rPr>
        <w:pPrChange w:id="33" w:author="Hilwig, Kara D" w:date="2018-06-04T10:35:00Z">
          <w:pPr>
            <w:pStyle w:val="ListParagraph"/>
            <w:numPr>
              <w:numId w:val="1"/>
            </w:numPr>
            <w:ind w:hanging="360"/>
          </w:pPr>
        </w:pPrChange>
      </w:pPr>
      <w:ins w:id="34" w:author="Hilwig, Kara D" w:date="2018-06-04T10:35:00Z">
        <w:r w:rsidRPr="00371CBF">
          <w:rPr>
            <w:b/>
          </w:rPr>
          <w:t>Nope, I’m working on making that happen</w:t>
        </w:r>
      </w:ins>
    </w:p>
    <w:p w:rsidR="00875197" w:rsidRDefault="00426CA9" w:rsidP="006348C9">
      <w:pPr>
        <w:pStyle w:val="ListParagraph"/>
        <w:numPr>
          <w:ilvl w:val="0"/>
          <w:numId w:val="1"/>
        </w:numPr>
      </w:pPr>
      <w:r>
        <w:t>Nests</w:t>
      </w:r>
      <w:r w:rsidR="001F2C2B">
        <w:t>:</w:t>
      </w:r>
    </w:p>
    <w:p w:rsidR="00426CA9" w:rsidRDefault="00426CA9" w:rsidP="00426CA9">
      <w:pPr>
        <w:pStyle w:val="ListParagraph"/>
        <w:numPr>
          <w:ilvl w:val="1"/>
          <w:numId w:val="1"/>
        </w:numPr>
        <w:rPr>
          <w:ins w:id="35" w:author="Hilwig, Kara D" w:date="2018-06-04T10:36:00Z"/>
        </w:rPr>
      </w:pPr>
      <w:r>
        <w:t>Blanks are no counts or zeros?</w:t>
      </w:r>
    </w:p>
    <w:p w:rsidR="001022E9" w:rsidRDefault="001022E9">
      <w:pPr>
        <w:pStyle w:val="ListParagraph"/>
        <w:numPr>
          <w:ilvl w:val="2"/>
          <w:numId w:val="1"/>
        </w:numPr>
        <w:pPrChange w:id="36" w:author="Hilwig, Kara D" w:date="2018-06-04T10:36:00Z">
          <w:pPr>
            <w:pStyle w:val="ListParagraph"/>
            <w:numPr>
              <w:ilvl w:val="1"/>
              <w:numId w:val="1"/>
            </w:numPr>
            <w:ind w:left="1440" w:hanging="360"/>
          </w:pPr>
        </w:pPrChange>
      </w:pPr>
      <w:ins w:id="37" w:author="Hilwig, Kara D" w:date="2018-06-04T10:36:00Z">
        <w:r>
          <w:t>Blanks are NO counts</w:t>
        </w:r>
      </w:ins>
      <w:ins w:id="38" w:author="Hilwig, Kara D" w:date="2018-06-04T10:48:00Z">
        <w:r w:rsidR="000831A1">
          <w:t>, often due to birds flushing from cliffs during the count</w:t>
        </w:r>
      </w:ins>
    </w:p>
    <w:p w:rsidR="007F45C2" w:rsidRDefault="001F2C2B" w:rsidP="007F45C2">
      <w:pPr>
        <w:pStyle w:val="ListParagraph"/>
        <w:numPr>
          <w:ilvl w:val="0"/>
          <w:numId w:val="1"/>
        </w:numPr>
        <w:rPr>
          <w:ins w:id="39" w:author="Hilwig, Kara D" w:date="2018-06-04T10:36:00Z"/>
        </w:rPr>
      </w:pPr>
      <w:r>
        <w:t>To address variable survey effort, how about standardizing</w:t>
      </w:r>
      <w:r w:rsidR="007F45C2">
        <w:t xml:space="preserve"> counts by </w:t>
      </w:r>
      <w:r>
        <w:t xml:space="preserve">survey area to get </w:t>
      </w:r>
      <w:r w:rsidR="007F45C2">
        <w:t>density of birds or nests?</w:t>
      </w:r>
    </w:p>
    <w:p w:rsidR="001022E9" w:rsidRDefault="001022E9">
      <w:pPr>
        <w:pStyle w:val="ListParagraph"/>
        <w:numPr>
          <w:ilvl w:val="1"/>
          <w:numId w:val="1"/>
        </w:numPr>
        <w:pPrChange w:id="40" w:author="Hilwig, Kara D" w:date="2018-06-04T10:36:00Z">
          <w:pPr>
            <w:pStyle w:val="ListParagraph"/>
            <w:numPr>
              <w:numId w:val="1"/>
            </w:numPr>
            <w:ind w:hanging="360"/>
          </w:pPr>
        </w:pPrChange>
      </w:pPr>
      <w:ins w:id="41" w:author="Hilwig, Kara D" w:date="2018-06-04T10:36:00Z">
        <w:r>
          <w:t>Plots are not the same square area. The same plot</w:t>
        </w:r>
      </w:ins>
      <w:ins w:id="42" w:author="Hilwig, Kara D" w:date="2018-06-04T10:37:00Z">
        <w:r>
          <w:t xml:space="preserve"> boundarie</w:t>
        </w:r>
      </w:ins>
      <w:ins w:id="43" w:author="Hilwig, Kara D" w:date="2018-06-04T10:36:00Z">
        <w:r>
          <w:t>s, however, have been used for all years</w:t>
        </w:r>
      </w:ins>
      <w:ins w:id="44" w:author="Hilwig, Kara D" w:date="2018-06-04T10:37:00Z">
        <w:r>
          <w:t xml:space="preserve"> (with some exceptions)</w:t>
        </w:r>
      </w:ins>
      <w:ins w:id="45" w:author="Hilwig, Kara D" w:date="2018-06-04T10:49:00Z">
        <w:r w:rsidR="000831A1">
          <w:t>. The</w:t>
        </w:r>
      </w:ins>
      <w:ins w:id="46" w:author="Hilwig, Kara D" w:date="2018-06-04T10:50:00Z">
        <w:r w:rsidR="000831A1">
          <w:t xml:space="preserve">… … view the observer has of the plot determines its area </w:t>
        </w:r>
      </w:ins>
      <w:ins w:id="47" w:author="Hilwig, Kara D" w:date="2018-06-04T10:51:00Z">
        <w:r w:rsidR="000831A1">
          <w:t>–</w:t>
        </w:r>
      </w:ins>
      <w:ins w:id="48" w:author="Hilwig, Kara D" w:date="2018-06-04T10:50:00Z">
        <w:r w:rsidR="000831A1">
          <w:t xml:space="preserve"> so </w:t>
        </w:r>
      </w:ins>
      <w:ins w:id="49" w:author="Hilwig, Kara D" w:date="2018-06-04T10:51:00Z">
        <w:r w:rsidR="000831A1">
          <w:t>a plot photo may be a good representation of the observable area. However, plot photos have not been taken every year. Some changes occur as ledges sluff off and become unusable</w:t>
        </w:r>
      </w:ins>
      <w:ins w:id="50" w:author="Hilwig, Kara D" w:date="2018-06-04T10:52:00Z">
        <w:r w:rsidR="000831A1">
          <w:t>, but other ledges are created too.</w:t>
        </w:r>
      </w:ins>
    </w:p>
    <w:p w:rsidR="007F45C2" w:rsidRDefault="00D17841" w:rsidP="007F45C2">
      <w:pPr>
        <w:pStyle w:val="ListParagraph"/>
        <w:numPr>
          <w:ilvl w:val="0"/>
          <w:numId w:val="1"/>
        </w:numPr>
        <w:rPr>
          <w:ins w:id="51" w:author="Hilwig, Kara D" w:date="2018-06-04T10:37:00Z"/>
        </w:rPr>
      </w:pPr>
      <w:r>
        <w:lastRenderedPageBreak/>
        <w:t xml:space="preserve">There </w:t>
      </w:r>
      <w:r w:rsidR="001F2C2B">
        <w:t>were</w:t>
      </w:r>
      <w:r>
        <w:t xml:space="preserve"> no COMU nests in the data</w:t>
      </w:r>
      <w:r w:rsidR="001F2C2B">
        <w:t>set</w:t>
      </w:r>
      <w:r>
        <w:t xml:space="preserve"> that you sent. </w:t>
      </w:r>
      <w:r w:rsidR="001F2C2B">
        <w:t xml:space="preserve">See my plots. </w:t>
      </w:r>
      <w:r>
        <w:t>That appears to differ from the report (?).</w:t>
      </w:r>
    </w:p>
    <w:p w:rsidR="001022E9" w:rsidRDefault="001022E9">
      <w:pPr>
        <w:pStyle w:val="ListParagraph"/>
        <w:numPr>
          <w:ilvl w:val="1"/>
          <w:numId w:val="1"/>
        </w:numPr>
        <w:rPr>
          <w:ins w:id="52" w:author="Hilwig, Kara D" w:date="2018-06-04T10:40:00Z"/>
        </w:rPr>
        <w:pPrChange w:id="53" w:author="Hilwig, Kara D" w:date="2018-06-04T10:37:00Z">
          <w:pPr>
            <w:pStyle w:val="ListParagraph"/>
            <w:numPr>
              <w:numId w:val="1"/>
            </w:numPr>
            <w:ind w:hanging="360"/>
          </w:pPr>
        </w:pPrChange>
      </w:pPr>
      <w:ins w:id="54" w:author="Hilwig, Kara D" w:date="2018-06-04T10:37:00Z">
        <w:r>
          <w:t>COMU don</w:t>
        </w:r>
      </w:ins>
      <w:ins w:id="55" w:author="Hilwig, Kara D" w:date="2018-06-04T10:38:00Z">
        <w:r>
          <w:t xml:space="preserve">’t make nests – they form tight groups on cliffs </w:t>
        </w:r>
      </w:ins>
      <w:ins w:id="56" w:author="Hilwig, Kara D" w:date="2018-06-04T10:39:00Z">
        <w:r>
          <w:t>and lay their egg on the bare cliff and hold it there with their feet</w:t>
        </w:r>
      </w:ins>
      <w:ins w:id="57" w:author="Hilwig, Kara D" w:date="2018-06-04T10:38:00Z">
        <w:r>
          <w:t xml:space="preserve">– </w:t>
        </w:r>
        <w:proofErr w:type="spellStart"/>
        <w:r>
          <w:t>its</w:t>
        </w:r>
        <w:proofErr w:type="spellEnd"/>
        <w:r>
          <w:t xml:space="preserve"> impossible to track an individual bird</w:t>
        </w:r>
      </w:ins>
      <w:ins w:id="58" w:author="Hilwig, Kara D" w:date="2018-06-04T10:40:00Z">
        <w:r>
          <w:t xml:space="preserve"> as the group jostles and changes brooding adults</w:t>
        </w:r>
      </w:ins>
      <w:ins w:id="59" w:author="Hilwig, Kara D" w:date="2018-06-04T10:38:00Z">
        <w:r>
          <w:t xml:space="preserve">. The data is captured in the </w:t>
        </w:r>
      </w:ins>
      <w:ins w:id="60" w:author="Hilwig, Kara D" w:date="2018-06-04T10:39:00Z">
        <w:r>
          <w:t xml:space="preserve">‘productivity monitoring’ and ends up being the number of birds observed in incubation posture on a particular ledge. It’s </w:t>
        </w:r>
      </w:ins>
      <w:ins w:id="61" w:author="Hilwig, Kara D" w:date="2018-06-04T10:40:00Z">
        <w:r>
          <w:t>quite subjective relative to nest counting</w:t>
        </w:r>
      </w:ins>
    </w:p>
    <w:p w:rsidR="00FD54CC" w:rsidRDefault="001022E9">
      <w:pPr>
        <w:pStyle w:val="ListParagraph"/>
        <w:numPr>
          <w:ilvl w:val="1"/>
          <w:numId w:val="1"/>
        </w:numPr>
        <w:pPrChange w:id="62" w:author="Cobb, McCrea" w:date="2018-06-04T11:44:00Z">
          <w:pPr>
            <w:pStyle w:val="ListParagraph"/>
            <w:numPr>
              <w:numId w:val="1"/>
            </w:numPr>
            <w:ind w:hanging="360"/>
          </w:pPr>
        </w:pPrChange>
      </w:pPr>
      <w:ins w:id="63" w:author="Hilwig, Kara D" w:date="2018-06-04T10:41:00Z">
        <w:r>
          <w:t>This will be the next step after we are happy with the population assessment.</w:t>
        </w:r>
      </w:ins>
    </w:p>
    <w:p w:rsidR="00FD54CC" w:rsidRDefault="00FD54CC" w:rsidP="00FD54CC"/>
    <w:p w:rsidR="00FD54CC" w:rsidRDefault="00FD54CC" w:rsidP="00FD54CC">
      <w:r>
        <w:t>Sources of bias</w:t>
      </w:r>
    </w:p>
    <w:p w:rsidR="00FD54CC" w:rsidRDefault="00FD54CC" w:rsidP="0076080B">
      <w:pPr>
        <w:pStyle w:val="ListParagraph"/>
        <w:numPr>
          <w:ilvl w:val="0"/>
          <w:numId w:val="5"/>
        </w:numPr>
      </w:pPr>
    </w:p>
    <w:p w:rsidR="00FD54CC" w:rsidRDefault="00FD54CC" w:rsidP="00FD54CC">
      <w:r>
        <w:t>General thoughts:</w:t>
      </w:r>
    </w:p>
    <w:p w:rsidR="00FD54CC" w:rsidRDefault="00FD54CC" w:rsidP="00FD54CC">
      <w:pPr>
        <w:pStyle w:val="ListParagraph"/>
        <w:numPr>
          <w:ilvl w:val="0"/>
          <w:numId w:val="4"/>
        </w:numPr>
      </w:pPr>
      <w:r>
        <w:t>Quantify relationship between birds/nest counts and year/plot/other variables</w:t>
      </w:r>
    </w:p>
    <w:p w:rsidR="00FD54CC" w:rsidRDefault="00FD54CC" w:rsidP="00FD54CC">
      <w:pPr>
        <w:pStyle w:val="ListParagraph"/>
        <w:numPr>
          <w:ilvl w:val="1"/>
          <w:numId w:val="4"/>
        </w:numPr>
      </w:pPr>
      <w:r>
        <w:t>Poisson mixed effects model</w:t>
      </w:r>
    </w:p>
    <w:p w:rsidR="00FD54CC" w:rsidRDefault="00FD54CC" w:rsidP="00FD54CC">
      <w:pPr>
        <w:pStyle w:val="ListParagraph"/>
        <w:numPr>
          <w:ilvl w:val="2"/>
          <w:numId w:val="4"/>
        </w:numPr>
      </w:pPr>
      <w:r>
        <w:t xml:space="preserve">Random </w:t>
      </w:r>
      <w:r w:rsidR="006A628E">
        <w:t xml:space="preserve">intercept </w:t>
      </w:r>
      <w:r>
        <w:t xml:space="preserve">for each plot, fixed effect </w:t>
      </w:r>
      <w:r w:rsidR="006A628E">
        <w:t xml:space="preserve">(slope) </w:t>
      </w:r>
      <w:r>
        <w:t xml:space="preserve">for </w:t>
      </w:r>
      <w:r w:rsidR="006A628E">
        <w:t xml:space="preserve">each </w:t>
      </w:r>
      <w:r>
        <w:t>year:</w:t>
      </w:r>
    </w:p>
    <w:p w:rsidR="00FD54CC" w:rsidRDefault="00FD54CC" w:rsidP="00FD54CC">
      <w:pPr>
        <w:pStyle w:val="ListParagraph"/>
        <w:numPr>
          <w:ilvl w:val="3"/>
          <w:numId w:val="4"/>
        </w:numPr>
      </w:pPr>
      <w:r>
        <w:t>Birds ~ Year +</w:t>
      </w:r>
      <w:r w:rsidR="006A628E">
        <w:t xml:space="preserve"> (</w:t>
      </w:r>
      <w:proofErr w:type="spellStart"/>
      <w:r w:rsidR="006A628E">
        <w:t>Year</w:t>
      </w:r>
      <w:r>
        <w:t>|Plot</w:t>
      </w:r>
      <w:proofErr w:type="spellEnd"/>
      <w:r>
        <w:t>)</w:t>
      </w:r>
    </w:p>
    <w:p w:rsidR="006A628E" w:rsidRDefault="006A628E" w:rsidP="006A628E">
      <w:pPr>
        <w:pStyle w:val="ListParagraph"/>
        <w:numPr>
          <w:ilvl w:val="2"/>
          <w:numId w:val="4"/>
        </w:numPr>
      </w:pPr>
      <w:r>
        <w:t>Random intercept for each plot and random slope for year</w:t>
      </w:r>
    </w:p>
    <w:p w:rsidR="006A628E" w:rsidRDefault="006A628E" w:rsidP="006A628E">
      <w:pPr>
        <w:pStyle w:val="ListParagraph"/>
        <w:numPr>
          <w:ilvl w:val="3"/>
          <w:numId w:val="4"/>
        </w:numPr>
      </w:pPr>
      <w:r>
        <w:t>Birds ~ 1 + (</w:t>
      </w:r>
      <w:proofErr w:type="spellStart"/>
      <w:r>
        <w:t>Year|Plot</w:t>
      </w:r>
      <w:proofErr w:type="spellEnd"/>
      <w:r>
        <w:t>)</w:t>
      </w:r>
    </w:p>
    <w:p w:rsidR="006A628E" w:rsidRDefault="0076080B" w:rsidP="0076080B">
      <w:pPr>
        <w:pStyle w:val="ListParagraph"/>
        <w:numPr>
          <w:ilvl w:val="1"/>
          <w:numId w:val="4"/>
        </w:numPr>
      </w:pPr>
      <w:r>
        <w:t>Zero inflated Poisson model</w:t>
      </w:r>
    </w:p>
    <w:p w:rsidR="00247B17" w:rsidRDefault="00247B17" w:rsidP="00247B17">
      <w:pPr>
        <w:pStyle w:val="ListParagraph"/>
        <w:numPr>
          <w:ilvl w:val="0"/>
          <w:numId w:val="4"/>
        </w:numPr>
      </w:pPr>
      <w:r>
        <w:t xml:space="preserve">GIS to estimate plot area using </w:t>
      </w:r>
      <w:proofErr w:type="spellStart"/>
      <w:r>
        <w:t>viewshed</w:t>
      </w:r>
      <w:proofErr w:type="spellEnd"/>
    </w:p>
    <w:p w:rsidR="00BA2EE7" w:rsidRDefault="00BA2EE7" w:rsidP="00BA2EE7"/>
    <w:p w:rsidR="00BA2EE7" w:rsidRDefault="00BA2EE7" w:rsidP="00BA2EE7"/>
    <w:p w:rsidR="00BA2EE7" w:rsidRDefault="00BA2EE7" w:rsidP="00BA2EE7"/>
    <w:p w:rsidR="00BA2EE7" w:rsidRDefault="00BA2EE7" w:rsidP="00BA2EE7"/>
    <w:p w:rsidR="00BA2EE7" w:rsidRDefault="00BA2EE7" w:rsidP="00BA2EE7">
      <w:r>
        <w:t>````````````````````````````````````````````````````</w:t>
      </w:r>
    </w:p>
    <w:p w:rsidR="00BA2EE7" w:rsidRDefault="00BA2EE7" w:rsidP="00BA2EE7"/>
    <w:p w:rsidR="00BA2EE7" w:rsidRDefault="00BA2EE7" w:rsidP="00BA2EE7">
      <w:pPr>
        <w:pStyle w:val="ListParagraph"/>
        <w:numPr>
          <w:ilvl w:val="0"/>
          <w:numId w:val="6"/>
        </w:numPr>
      </w:pPr>
      <w:r>
        <w:t>Trend in abundances across reps within a plot</w:t>
      </w:r>
    </w:p>
    <w:p w:rsidR="00BA2EE7" w:rsidRDefault="00BA2EE7" w:rsidP="00BA2EE7">
      <w:pPr>
        <w:pStyle w:val="ListParagraph"/>
        <w:numPr>
          <w:ilvl w:val="1"/>
          <w:numId w:val="6"/>
        </w:numPr>
      </w:pPr>
      <w:r>
        <w:t>Is there a consistent trend among plots?</w:t>
      </w:r>
    </w:p>
    <w:p w:rsidR="00BA2EE7" w:rsidRDefault="00BA2EE7" w:rsidP="00BA2EE7">
      <w:pPr>
        <w:pStyle w:val="ListParagraph"/>
        <w:numPr>
          <w:ilvl w:val="1"/>
          <w:numId w:val="6"/>
        </w:numPr>
      </w:pPr>
      <w:r>
        <w:t>Relationship with productivity</w:t>
      </w:r>
    </w:p>
    <w:p w:rsidR="00BA2EE7" w:rsidRDefault="00BA2EE7" w:rsidP="00BA2EE7">
      <w:pPr>
        <w:pStyle w:val="ListParagraph"/>
        <w:numPr>
          <w:ilvl w:val="0"/>
          <w:numId w:val="6"/>
        </w:numPr>
      </w:pPr>
      <w:r>
        <w:t>Separate models by species first, then add covariates and see if we can combine to a global model</w:t>
      </w:r>
    </w:p>
    <w:p w:rsidR="00BA2EE7" w:rsidRDefault="00BA2EE7" w:rsidP="00BA2EE7">
      <w:pPr>
        <w:pStyle w:val="ListParagraph"/>
        <w:numPr>
          <w:ilvl w:val="0"/>
          <w:numId w:val="6"/>
        </w:numPr>
      </w:pPr>
      <w:r>
        <w:t>Stratify plots by failure/success years and estimate detection separately.</w:t>
      </w:r>
    </w:p>
    <w:p w:rsidR="00BA2EE7" w:rsidRDefault="00DD3FC7" w:rsidP="00BA2EE7">
      <w:pPr>
        <w:pStyle w:val="ListParagraph"/>
        <w:numPr>
          <w:ilvl w:val="0"/>
          <w:numId w:val="6"/>
        </w:numPr>
      </w:pPr>
      <w:r>
        <w:t>Detection rates</w:t>
      </w:r>
    </w:p>
    <w:p w:rsidR="00DD3FC7" w:rsidRDefault="00DD3FC7" w:rsidP="00DD3FC7">
      <w:pPr>
        <w:pStyle w:val="ListParagraph"/>
        <w:numPr>
          <w:ilvl w:val="1"/>
          <w:numId w:val="6"/>
        </w:numPr>
      </w:pPr>
      <w:r>
        <w:t>Time varying</w:t>
      </w:r>
    </w:p>
    <w:p w:rsidR="00DD3FC7" w:rsidRDefault="00DD3FC7" w:rsidP="00DD3FC7">
      <w:pPr>
        <w:pStyle w:val="ListParagraph"/>
        <w:numPr>
          <w:ilvl w:val="1"/>
          <w:numId w:val="6"/>
        </w:numPr>
      </w:pPr>
      <w:r>
        <w:t>Observer</w:t>
      </w:r>
    </w:p>
    <w:p w:rsidR="00DD3FC7" w:rsidRDefault="00D82A03" w:rsidP="00D82A03">
      <w:pPr>
        <w:pStyle w:val="ListParagraph"/>
        <w:numPr>
          <w:ilvl w:val="0"/>
          <w:numId w:val="6"/>
        </w:numPr>
      </w:pPr>
      <w:r>
        <w:lastRenderedPageBreak/>
        <w:t>Metadata</w:t>
      </w:r>
    </w:p>
    <w:p w:rsidR="00D82A03" w:rsidRDefault="00D82A03" w:rsidP="00D82A03">
      <w:pPr>
        <w:pStyle w:val="ListParagraph"/>
        <w:numPr>
          <w:ilvl w:val="0"/>
          <w:numId w:val="6"/>
        </w:numPr>
      </w:pPr>
      <w:r>
        <w:t>Match with the seabird database</w:t>
      </w:r>
    </w:p>
    <w:p w:rsidR="00D82A03" w:rsidRDefault="00D82A03" w:rsidP="00D82A03">
      <w:pPr>
        <w:pStyle w:val="ListParagraph"/>
        <w:numPr>
          <w:ilvl w:val="1"/>
          <w:numId w:val="6"/>
        </w:numPr>
      </w:pPr>
      <w:r>
        <w:t xml:space="preserve">Talk with Michael </w:t>
      </w:r>
      <w:proofErr w:type="spellStart"/>
      <w:r>
        <w:t>Swaim</w:t>
      </w:r>
      <w:proofErr w:type="spellEnd"/>
      <w:r>
        <w:t xml:space="preserve"> about differences between the seabird </w:t>
      </w:r>
      <w:proofErr w:type="spellStart"/>
      <w:r>
        <w:t>db</w:t>
      </w:r>
      <w:proofErr w:type="spellEnd"/>
      <w:r>
        <w:t xml:space="preserve"> and the </w:t>
      </w:r>
      <w:proofErr w:type="spellStart"/>
      <w:r>
        <w:t>Togiak</w:t>
      </w:r>
      <w:proofErr w:type="spellEnd"/>
      <w:r>
        <w:t xml:space="preserve"> dataset</w:t>
      </w:r>
    </w:p>
    <w:p w:rsidR="00D82A03" w:rsidRDefault="00D82A03" w:rsidP="00D82A03">
      <w:pPr>
        <w:pStyle w:val="ListParagraph"/>
        <w:numPr>
          <w:ilvl w:val="1"/>
          <w:numId w:val="6"/>
        </w:numPr>
      </w:pPr>
      <w:r>
        <w:t xml:space="preserve">Access and compare the seabird </w:t>
      </w:r>
      <w:proofErr w:type="spellStart"/>
      <w:r>
        <w:t>db</w:t>
      </w:r>
      <w:proofErr w:type="spellEnd"/>
    </w:p>
    <w:p w:rsidR="00D82A03" w:rsidRPr="00827424" w:rsidRDefault="00D82A03" w:rsidP="00D82A03">
      <w:pPr>
        <w:pStyle w:val="ListParagraph"/>
        <w:numPr>
          <w:ilvl w:val="2"/>
          <w:numId w:val="6"/>
        </w:numPr>
        <w:rPr>
          <w:b/>
        </w:rPr>
      </w:pPr>
      <w:r w:rsidRPr="00827424">
        <w:rPr>
          <w:b/>
        </w:rPr>
        <w:t>McCrea will try it</w:t>
      </w:r>
    </w:p>
    <w:p w:rsidR="0084041E" w:rsidRDefault="0084041E" w:rsidP="0084041E">
      <w:pPr>
        <w:pStyle w:val="ListParagraph"/>
        <w:numPr>
          <w:ilvl w:val="0"/>
          <w:numId w:val="6"/>
        </w:numPr>
      </w:pPr>
      <w:r>
        <w:t>Mendenhall 1993</w:t>
      </w:r>
    </w:p>
    <w:p w:rsidR="0084041E" w:rsidRDefault="0084041E" w:rsidP="0084041E">
      <w:pPr>
        <w:pStyle w:val="ListParagraph"/>
        <w:numPr>
          <w:ilvl w:val="0"/>
          <w:numId w:val="6"/>
        </w:numPr>
      </w:pPr>
      <w:bookmarkStart w:id="64" w:name="_GoBack"/>
      <w:bookmarkEnd w:id="64"/>
    </w:p>
    <w:sectPr w:rsidR="0084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9B1"/>
    <w:multiLevelType w:val="hybridMultilevel"/>
    <w:tmpl w:val="9B966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A55B8"/>
    <w:multiLevelType w:val="hybridMultilevel"/>
    <w:tmpl w:val="9A5AF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10A20"/>
    <w:multiLevelType w:val="hybridMultilevel"/>
    <w:tmpl w:val="35E6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353C9"/>
    <w:multiLevelType w:val="hybridMultilevel"/>
    <w:tmpl w:val="39EC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75158"/>
    <w:multiLevelType w:val="hybridMultilevel"/>
    <w:tmpl w:val="DD48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5059F"/>
    <w:multiLevelType w:val="singleLevel"/>
    <w:tmpl w:val="DFB6CB38"/>
    <w:lvl w:ilvl="0">
      <w:start w:val="1"/>
      <w:numFmt w:val="decimal"/>
      <w:lvlText w:val="%1."/>
      <w:legacy w:legacy="1" w:legacySpace="0" w:legacyIndent="1"/>
      <w:lvlJc w:val="left"/>
      <w:pPr>
        <w:ind w:left="1" w:hanging="1"/>
      </w:pPr>
      <w:rPr>
        <w:rFonts w:ascii="Times New Roman" w:hAnsi="Times New Roman" w:cs="Times New Roman"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wig, Kara D">
    <w15:presenceInfo w15:providerId="AD" w15:userId="S-1-5-21-2589800181-1723214923-4271176276-228287"/>
  </w15:person>
  <w15:person w15:author="Cobb, McCrea">
    <w15:presenceInfo w15:providerId="AD" w15:userId="S-1-5-21-2589800181-1723214923-4271176276-94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C9"/>
    <w:rsid w:val="000831A1"/>
    <w:rsid w:val="001022E9"/>
    <w:rsid w:val="001F2C2B"/>
    <w:rsid w:val="00247B17"/>
    <w:rsid w:val="00371CBF"/>
    <w:rsid w:val="003B5378"/>
    <w:rsid w:val="00426CA9"/>
    <w:rsid w:val="005E7040"/>
    <w:rsid w:val="006348C9"/>
    <w:rsid w:val="006A628E"/>
    <w:rsid w:val="0076080B"/>
    <w:rsid w:val="007F45C2"/>
    <w:rsid w:val="00827424"/>
    <w:rsid w:val="0084041E"/>
    <w:rsid w:val="00875197"/>
    <w:rsid w:val="009C2C9A"/>
    <w:rsid w:val="00A93A2C"/>
    <w:rsid w:val="00BA2EE7"/>
    <w:rsid w:val="00D17841"/>
    <w:rsid w:val="00D82A03"/>
    <w:rsid w:val="00DD3FC7"/>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830A"/>
  <w15:chartTrackingRefBased/>
  <w15:docId w15:val="{90184344-0CC5-4F5D-9D10-2B37825C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C9"/>
    <w:pPr>
      <w:ind w:left="720"/>
      <w:contextualSpacing/>
    </w:pPr>
  </w:style>
  <w:style w:type="paragraph" w:customStyle="1" w:styleId="Level1">
    <w:name w:val="Level 1"/>
    <w:rsid w:val="000831A1"/>
    <w:pPr>
      <w:widowControl w:val="0"/>
      <w:autoSpaceDE w:val="0"/>
      <w:autoSpaceDN w:val="0"/>
      <w:adjustRightInd w:val="0"/>
      <w:spacing w:after="0" w:line="240" w:lineRule="auto"/>
      <w:ind w:left="720"/>
      <w:jc w:val="both"/>
    </w:pPr>
    <w:rPr>
      <w:rFonts w:eastAsia="Times New Roman"/>
    </w:rPr>
  </w:style>
  <w:style w:type="paragraph" w:styleId="BalloonText">
    <w:name w:val="Balloon Text"/>
    <w:basedOn w:val="Normal"/>
    <w:link w:val="BalloonTextChar"/>
    <w:uiPriority w:val="99"/>
    <w:semiHidden/>
    <w:unhideWhenUsed/>
    <w:rsid w:val="00BA2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Cobb, McCrea</dc:creator>
  <cp:keywords/>
  <dc:description/>
  <cp:lastModifiedBy>Cobb, McCrea</cp:lastModifiedBy>
  <cp:revision>7</cp:revision>
  <dcterms:created xsi:type="dcterms:W3CDTF">2018-06-04T18:55:00Z</dcterms:created>
  <dcterms:modified xsi:type="dcterms:W3CDTF">2018-10-11T00:29:00Z</dcterms:modified>
</cp:coreProperties>
</file>